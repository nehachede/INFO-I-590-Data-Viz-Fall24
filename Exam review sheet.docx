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68r6gyr7r26" w:id="0"/>
      <w:bookmarkEnd w:id="0"/>
      <w:r w:rsidDel="00000000" w:rsidR="00000000" w:rsidRPr="00000000">
        <w:rPr>
          <w:rtl w:val="0"/>
        </w:rPr>
        <w:t xml:space="preserve">Review sheet</w:t>
      </w:r>
      <w:ins w:author="Anonymous" w:id="0" w:date="2024-07-24T22:31:32Z">
        <w:del w:author="Anonymous" w:id="1" w:date="2024-07-24T22:31:33Z">
          <w:r w:rsidDel="00000000" w:rsidR="00000000" w:rsidRPr="00000000">
            <w:rPr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is it important to learn data visualization?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example of the historical cholera outbreak in London and its historical importance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Voronoi diagram: a simple way to improve the cholera map even further. What is it and how does it work?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you able to draw a Voronoi diagram yourself?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History of visualizations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Visualization integrity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Various types of misleading visualizations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can a visualization lie?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Perception and design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Psychophysics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Weber's law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encodings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visual encoding?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Stevens' power law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Stevens' power law?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is Stevens' power law important?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the implications of Stevens' power law?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are they important?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to encode colors? What are the systems and how do they work?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the basic concepts in colors?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Main usage types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should we pick colors for categorical data?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should we pick colors for quantitative data?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Accessibility of visualizations when using colors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principles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the gestalt principles? How can they be used and why does it matter?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are they important?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Data-ink ratio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Chart junk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Pre-attentive processing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Major data types and classification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Tidy data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tidy data?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is it important?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you make a dataset tidy?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1D (univariate) visualization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1D scatter plot (strip chart)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Boxplot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Key ideas: Essential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to draw a boxplot?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pros and cons of box plots?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Key ideas: Basic logic of what they represent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to draw a correct histogram?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Choosing bins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Cumulative histogram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CDF &amp; CCDF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Key ideas and how they work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draw one correctly given a small set of data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Density Estimation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and how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Parametric vs. non-parametric approaches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Kernel density estimation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Choices in KDE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Characteristics and comparison of univariate density visualization methods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Interpolation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Extrapolation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Moving average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Log-scale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Log-scale basics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is it important?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Visualizing ratios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Drawing a histogram in a log-scale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CDF, CCDF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2D (bivariate) visualizations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Scatterplot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 (heatmap)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 dimensional data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Scatterplot matrix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Parallel coordinates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Radar charts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Dimensionality reduction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 manifold. Why can dimensionality reduction work?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Common techniques: how do they work? What kinds of information do they use?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 PCA, MDS, t-SNE, UMAP work?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their key properties and how should we use them?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Map projection.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Mercator projection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Why do we need a cartogram? When?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basic idea of a cartogram? How does it work?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bag-of-the-words model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 cloud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Node-link diagram and force-directed layout algorithm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Trees and treemap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